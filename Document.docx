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F2" w:rsidRPr="00C36DCD" w:rsidRDefault="00C36DCD">
      <w:r w:rsidRPr="00C36DCD">
        <w:t>This is for the documentation o</w:t>
      </w:r>
      <w:r>
        <w:t>f our project.</w:t>
      </w:r>
      <w:bookmarkStart w:id="0" w:name="_GoBack"/>
      <w:bookmarkEnd w:id="0"/>
    </w:p>
    <w:sectPr w:rsidR="00D331F2" w:rsidRPr="00C36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D"/>
    <w:rsid w:val="00C36DCD"/>
    <w:rsid w:val="00D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B30C"/>
  <w15:chartTrackingRefBased/>
  <w15:docId w15:val="{BD0427E6-001A-4C33-9026-97DBEA05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FENG</dc:creator>
  <cp:keywords/>
  <dc:description/>
  <cp:lastModifiedBy>David FENG</cp:lastModifiedBy>
  <cp:revision>1</cp:revision>
  <dcterms:created xsi:type="dcterms:W3CDTF">2018-10-23T18:17:00Z</dcterms:created>
  <dcterms:modified xsi:type="dcterms:W3CDTF">2018-10-23T18:17:00Z</dcterms:modified>
</cp:coreProperties>
</file>